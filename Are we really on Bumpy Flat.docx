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2909" w:rsidRDefault="00673043">
      <w:r>
        <w:t>Are we really on Bumpy Flat?</w:t>
      </w:r>
    </w:p>
    <w:p w:rsidR="00673043" w:rsidRDefault="00673043">
      <w:r>
        <w:t>By Aaron Close</w:t>
      </w:r>
    </w:p>
    <w:p w:rsidR="00641BE1" w:rsidRDefault="00673043" w:rsidP="002B5166">
      <w:r>
        <w:t xml:space="preserve">First let me say I want to thank Dr. Stoner for his detailed and thoughtful analysis, </w:t>
      </w:r>
      <w:r w:rsidR="00B32345">
        <w:t>I wish to first</w:t>
      </w:r>
      <w:r>
        <w:t xml:space="preserve"> discuss the points I agree with him on.  </w:t>
      </w:r>
      <w:r w:rsidR="00B32345">
        <w:t>W</w:t>
      </w:r>
      <w:r>
        <w:t>e can agree that there was an early phase of growth referred to by Dr. Stoner as Ripples</w:t>
      </w:r>
      <w:r w:rsidR="002B5166">
        <w:t xml:space="preserve"> </w:t>
      </w:r>
      <w:r w:rsidR="00B32345">
        <w:t xml:space="preserve">of Manifest Destiny, </w:t>
      </w:r>
      <w:r w:rsidR="002B5166">
        <w:t>this period is clearly visible in population growth data from Baca and surrounding Counties</w:t>
      </w:r>
      <w:r w:rsidR="00B32345">
        <w:t xml:space="preserve"> as seen in </w:t>
      </w:r>
      <w:r w:rsidR="00B32345">
        <w:fldChar w:fldCharType="begin"/>
      </w:r>
      <w:r w:rsidR="00B32345">
        <w:instrText xml:space="preserve"> REF _Ref15083424 \h </w:instrText>
      </w:r>
      <w:r w:rsidR="00B32345">
        <w:fldChar w:fldCharType="separate"/>
      </w:r>
      <w:r w:rsidR="00B32345">
        <w:t xml:space="preserve">Figure </w:t>
      </w:r>
      <w:r w:rsidR="00B32345">
        <w:rPr>
          <w:noProof/>
        </w:rPr>
        <w:t>1</w:t>
      </w:r>
      <w:r w:rsidR="00B32345">
        <w:fldChar w:fldCharType="end"/>
      </w:r>
      <w:r w:rsidR="002B5166">
        <w:t>.  Then there was a transi</w:t>
      </w:r>
      <w:r w:rsidR="00B32345">
        <w:t>tion period to a new domain of c</w:t>
      </w:r>
      <w:r w:rsidR="002B5166">
        <w:t>ontraction, This transition started at the peak in 1930 prior to the Dustbowl, and thing</w:t>
      </w:r>
      <w:r w:rsidR="00B32345">
        <w:t>s</w:t>
      </w:r>
      <w:r w:rsidR="002B5166">
        <w:t xml:space="preserve"> settled into the exponential decline phase in 1950, in addition the surrounding counties </w:t>
      </w:r>
      <w:r w:rsidR="00B32345">
        <w:t xml:space="preserve"> all experienced the same overall pattern which was well established during the last ~40 years since 1980 (</w:t>
      </w:r>
      <w:r w:rsidR="00B32345">
        <w:fldChar w:fldCharType="begin"/>
      </w:r>
      <w:r w:rsidR="00B32345">
        <w:instrText xml:space="preserve"> REF _Ref15083558 \h </w:instrText>
      </w:r>
      <w:r w:rsidR="00B32345">
        <w:fldChar w:fldCharType="separate"/>
      </w:r>
      <w:r w:rsidR="00B32345">
        <w:t xml:space="preserve">Figure </w:t>
      </w:r>
      <w:r w:rsidR="00B32345">
        <w:rPr>
          <w:noProof/>
        </w:rPr>
        <w:t>2</w:t>
      </w:r>
      <w:r w:rsidR="00B32345">
        <w:fldChar w:fldCharType="end"/>
      </w:r>
      <w:r w:rsidR="00B32345">
        <w:t xml:space="preserve"> &amp; </w:t>
      </w:r>
      <w:r w:rsidR="00B32345">
        <w:fldChar w:fldCharType="begin"/>
      </w:r>
      <w:r w:rsidR="00B32345">
        <w:instrText xml:space="preserve"> REF _Ref15083566 \h </w:instrText>
      </w:r>
      <w:r w:rsidR="00B32345">
        <w:fldChar w:fldCharType="separate"/>
      </w:r>
      <w:r w:rsidR="00B32345">
        <w:t xml:space="preserve">Figure </w:t>
      </w:r>
      <w:r w:rsidR="00B32345">
        <w:rPr>
          <w:noProof/>
        </w:rPr>
        <w:t>3</w:t>
      </w:r>
      <w:r w:rsidR="00B32345">
        <w:fldChar w:fldCharType="end"/>
      </w:r>
      <w:r w:rsidR="00B32345">
        <w:t>) The only</w:t>
      </w:r>
      <w:r w:rsidR="002B5166">
        <w:t xml:space="preserve"> exception </w:t>
      </w:r>
      <w:r w:rsidR="00B32345">
        <w:t xml:space="preserve">was </w:t>
      </w:r>
      <w:r w:rsidR="002B5166">
        <w:t>Las Animas county which was left off because if the strong population influence associated with its population center in Trinidad along the front range.  Where my analysis of data diverges from Dr. Stoners is in the data from 2010 forward the projections into the future.  Let me first say that scientists often disagree in these types of situations where</w:t>
      </w:r>
      <w:r w:rsidR="002B5166">
        <w:t xml:space="preserve"> extrapolation</w:t>
      </w:r>
      <w:r w:rsidR="002B5166">
        <w:t xml:space="preserve"> is needed as they </w:t>
      </w:r>
      <w:r w:rsidR="002B5166">
        <w:t xml:space="preserve">are </w:t>
      </w:r>
      <w:r w:rsidR="002B5166">
        <w:t xml:space="preserve">very </w:t>
      </w:r>
      <w:r w:rsidR="002B5166">
        <w:t>dependent</w:t>
      </w:r>
      <w:r w:rsidR="002B5166">
        <w:t xml:space="preserve"> on the models used to make those projections.  </w:t>
      </w:r>
    </w:p>
    <w:p w:rsidR="00641BE1" w:rsidRDefault="00641BE1"/>
    <w:p w:rsidR="00641BE1" w:rsidRDefault="00641BE1" w:rsidP="00641BE1">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6.7pt;height:223.2pt">
            <v:imagedata r:id="rId5" o:title="AllYears"/>
          </v:shape>
        </w:pict>
      </w:r>
    </w:p>
    <w:p w:rsidR="00641BE1" w:rsidRDefault="00641BE1" w:rsidP="00641BE1">
      <w:pPr>
        <w:pStyle w:val="Caption"/>
      </w:pPr>
      <w:bookmarkStart w:id="0" w:name="_Ref15083416"/>
      <w:bookmarkStart w:id="1" w:name="_Ref15083424"/>
      <w:r>
        <w:t xml:space="preserve">Figure </w:t>
      </w:r>
      <w:fldSimple w:instr=" SEQ Figure \* ARABIC ">
        <w:r w:rsidR="002B5166">
          <w:rPr>
            <w:noProof/>
          </w:rPr>
          <w:t>1</w:t>
        </w:r>
      </w:fldSimple>
      <w:bookmarkEnd w:id="1"/>
      <w:r>
        <w:t xml:space="preserve"> Population Data for Various Counties 1900 to current source US Census</w:t>
      </w:r>
      <w:r w:rsidR="002B5166">
        <w:t xml:space="preserve"> shows poor correlation to exponential model over whole period</w:t>
      </w:r>
      <w:bookmarkEnd w:id="0"/>
    </w:p>
    <w:p w:rsidR="00641BE1" w:rsidRDefault="00673043">
      <w:r>
        <w:t xml:space="preserve"> </w:t>
      </w:r>
    </w:p>
    <w:p w:rsidR="00641BE1" w:rsidRDefault="00641BE1" w:rsidP="00641BE1">
      <w:pPr>
        <w:keepNext/>
      </w:pPr>
      <w:r>
        <w:rPr>
          <w:noProof/>
        </w:rPr>
        <w:lastRenderedPageBreak/>
        <w:drawing>
          <wp:inline distT="0" distB="0" distL="0" distR="0">
            <wp:extent cx="5927090" cy="2834640"/>
            <wp:effectExtent l="0" t="0" r="0" b="3810"/>
            <wp:docPr id="3" name="Picture 3" descr="C:\Users\geosteering\AppData\Local\Microsoft\Windows\INetCache\Content.Word\195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eosteering\AppData\Local\Microsoft\Windows\INetCache\Content.Word\1950Plu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7090" cy="2834640"/>
                    </a:xfrm>
                    <a:prstGeom prst="rect">
                      <a:avLst/>
                    </a:prstGeom>
                    <a:noFill/>
                    <a:ln>
                      <a:noFill/>
                    </a:ln>
                  </pic:spPr>
                </pic:pic>
              </a:graphicData>
            </a:graphic>
          </wp:inline>
        </w:drawing>
      </w:r>
    </w:p>
    <w:p w:rsidR="00641BE1" w:rsidRDefault="00641BE1" w:rsidP="00641BE1">
      <w:pPr>
        <w:pStyle w:val="Caption"/>
      </w:pPr>
      <w:bookmarkStart w:id="2" w:name="_Ref15083558"/>
      <w:r>
        <w:t xml:space="preserve">Figure </w:t>
      </w:r>
      <w:fldSimple w:instr=" SEQ Figure \* ARABIC ">
        <w:r w:rsidR="002B5166">
          <w:rPr>
            <w:noProof/>
          </w:rPr>
          <w:t>2</w:t>
        </w:r>
      </w:fldSimple>
      <w:bookmarkEnd w:id="2"/>
      <w:r w:rsidR="00B32345">
        <w:t xml:space="preserve"> </w:t>
      </w:r>
      <w:r w:rsidRPr="00525FE9">
        <w:t>Population Data for Various Counties 19</w:t>
      </w:r>
      <w:r>
        <w:t>50</w:t>
      </w:r>
      <w:r w:rsidRPr="00525FE9">
        <w:t xml:space="preserve"> to current source US Census</w:t>
      </w:r>
      <w:r w:rsidR="002B5166">
        <w:t xml:space="preserve"> shows good correlation to exponential model for both Baca and Cimarron Counties</w:t>
      </w:r>
    </w:p>
    <w:p w:rsidR="00641BE1" w:rsidRDefault="00641BE1" w:rsidP="00641BE1">
      <w:pPr>
        <w:keepNext/>
      </w:pPr>
      <w:r>
        <w:rPr>
          <w:noProof/>
        </w:rPr>
        <w:drawing>
          <wp:inline distT="0" distB="0" distL="0" distR="0" wp14:anchorId="6FE7BD6C" wp14:editId="285AD4D8">
            <wp:extent cx="5928995" cy="2839720"/>
            <wp:effectExtent l="0" t="0" r="0" b="0"/>
            <wp:docPr id="2" name="Picture 2" descr="C:\Users\geosteering\AppData\Local\Microsoft\Windows\INetCache\Content.Word\1980P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eosteering\AppData\Local\Microsoft\Windows\INetCache\Content.Word\1980Plu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8995" cy="2839720"/>
                    </a:xfrm>
                    <a:prstGeom prst="rect">
                      <a:avLst/>
                    </a:prstGeom>
                    <a:noFill/>
                    <a:ln>
                      <a:noFill/>
                    </a:ln>
                  </pic:spPr>
                </pic:pic>
              </a:graphicData>
            </a:graphic>
          </wp:inline>
        </w:drawing>
      </w:r>
    </w:p>
    <w:p w:rsidR="00641BE1" w:rsidRDefault="00641BE1" w:rsidP="00641BE1">
      <w:pPr>
        <w:pStyle w:val="Caption"/>
      </w:pPr>
      <w:bookmarkStart w:id="3" w:name="_Ref15083566"/>
      <w:r>
        <w:t xml:space="preserve">Figure </w:t>
      </w:r>
      <w:fldSimple w:instr=" SEQ Figure \* ARABIC ">
        <w:r w:rsidR="002B5166">
          <w:rPr>
            <w:noProof/>
          </w:rPr>
          <w:t>3</w:t>
        </w:r>
      </w:fldSimple>
      <w:bookmarkEnd w:id="3"/>
      <w:r w:rsidR="002B5166">
        <w:t xml:space="preserve"> </w:t>
      </w:r>
      <w:r w:rsidRPr="002F3347">
        <w:t>Population Data for Various Counties 19</w:t>
      </w:r>
      <w:r>
        <w:t>80</w:t>
      </w:r>
      <w:r w:rsidRPr="002F3347">
        <w:t xml:space="preserve"> to current source US Census</w:t>
      </w:r>
      <w:r w:rsidR="002B5166">
        <w:t xml:space="preserve"> shows all adjacent counties have had declining populations since 1980 or longer.</w:t>
      </w:r>
    </w:p>
    <w:p w:rsidR="00421AA6" w:rsidRDefault="006722E5">
      <w:r>
        <w:t>My first point of divergence from Dr. Stoner is the interpretation that there has been another inflection point and we will be experiencing a different mode going forward.  I would argue that the data doesn’t show a change in the pattern.  Table 1 shows the fit to an exponential decline model for Baca and surrounding counties.  The two columns include critical information for not only understanding the trends but also for understanding the certainty of them.  First is the R squared column.  A R^2 of 1 would be a perfect relationship between the model and the data</w:t>
      </w:r>
      <w:r w:rsidR="00F96CA4">
        <w:t xml:space="preserve"> and 100% of the variation in the data can be explained by the model</w:t>
      </w:r>
      <w:r>
        <w:t>, and 0 is no relationship between the model and data</w:t>
      </w:r>
      <w:r w:rsidR="00F96CA4">
        <w:t xml:space="preserve"> and model explains none of the variation in the data</w:t>
      </w:r>
      <w:r>
        <w:t>.  As a general rule of thumb numbers over .75 are c</w:t>
      </w:r>
      <w:r w:rsidR="00F96CA4">
        <w:t xml:space="preserve">onsidered reliable, </w:t>
      </w:r>
      <w:r w:rsidR="00F96CA4">
        <w:lastRenderedPageBreak/>
        <w:t>between .75 and .4 should be used with caution particularly if there is a small sample size, and below .4 are considered poor to no relationship.    The second Growth Rate from the fit model, a positive number means the population is growing and a negative number means it is shrinking.  The number can be thought of similar to interest on an account as percent change per year.  I have highlighted 5 rows</w:t>
      </w:r>
      <w:r w:rsidR="00B32345">
        <w:t xml:space="preserve"> in </w:t>
      </w:r>
      <w:r w:rsidR="00B32345">
        <w:fldChar w:fldCharType="begin"/>
      </w:r>
      <w:r w:rsidR="00B32345">
        <w:instrText xml:space="preserve"> REF _Ref15083676 \h </w:instrText>
      </w:r>
      <w:r w:rsidR="00B32345">
        <w:fldChar w:fldCharType="separate"/>
      </w:r>
      <w:r w:rsidR="00B32345">
        <w:t xml:space="preserve">Figure </w:t>
      </w:r>
      <w:r w:rsidR="00B32345">
        <w:rPr>
          <w:noProof/>
        </w:rPr>
        <w:t>4</w:t>
      </w:r>
      <w:r w:rsidR="00B32345">
        <w:fldChar w:fldCharType="end"/>
      </w:r>
      <w:r w:rsidR="00B32345">
        <w:t>, with e</w:t>
      </w:r>
      <w:r w:rsidR="00F96CA4">
        <w:t xml:space="preserve">ach of these are rows where there is a high degree of confidence in the fit.  It should be noted that these are all of the fits for Baca and Cimarron counties from 1950 to 2017 and from 1980 to 2017 </w:t>
      </w:r>
      <w:r w:rsidR="00B32345">
        <w:t>and from</w:t>
      </w:r>
      <w:r w:rsidR="00F96CA4">
        <w:t xml:space="preserve"> Morton County from 1980 to 2017.  All of these show a strongly relationship and a negative growth rate </w:t>
      </w:r>
      <w:r w:rsidR="00890570">
        <w:t>of between -.5% and -1.5%.  This means that all of the statistically significant population trends show negative growth.  By looking at the plot you can see there is not</w:t>
      </w:r>
      <w:r w:rsidR="00B32345">
        <w:t xml:space="preserve"> any data yet </w:t>
      </w:r>
      <w:r w:rsidR="00890570">
        <w:t>show</w:t>
      </w:r>
      <w:r w:rsidR="00B32345">
        <w:t>ing</w:t>
      </w:r>
      <w:r w:rsidR="00890570">
        <w:t xml:space="preserve"> a variation from that trend.  This is not to say there couldn’t be only that it is not supported by the data yet.  </w:t>
      </w:r>
      <w:r w:rsidR="00B32345">
        <w:t>T</w:t>
      </w:r>
      <w:r w:rsidR="00890570">
        <w:t xml:space="preserve">here </w:t>
      </w:r>
      <w:r w:rsidR="00B32345">
        <w:t xml:space="preserve">may be </w:t>
      </w:r>
      <w:r w:rsidR="00890570">
        <w:t>good reasons to think the trend could change, and arguments such as the rise of telecommuting and other factors could play into that</w:t>
      </w:r>
      <w:r w:rsidR="00B32345">
        <w:t>, but as of now the data say populations are still decreasing in the area</w:t>
      </w:r>
      <w:r w:rsidR="00890570">
        <w:t xml:space="preserve">. </w:t>
      </w:r>
    </w:p>
    <w:p w:rsidR="002B5166" w:rsidRDefault="002B5166" w:rsidP="002B5166">
      <w:pPr>
        <w:keepNext/>
      </w:pPr>
      <w:r w:rsidRPr="002B5166">
        <w:drawing>
          <wp:inline distT="0" distB="0" distL="0" distR="0">
            <wp:extent cx="3142211" cy="333695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044" cy="3365447"/>
                    </a:xfrm>
                    <a:prstGeom prst="rect">
                      <a:avLst/>
                    </a:prstGeom>
                    <a:noFill/>
                    <a:ln>
                      <a:noFill/>
                    </a:ln>
                  </pic:spPr>
                </pic:pic>
              </a:graphicData>
            </a:graphic>
          </wp:inline>
        </w:drawing>
      </w:r>
    </w:p>
    <w:p w:rsidR="002B5166" w:rsidRDefault="002B5166" w:rsidP="002B5166">
      <w:pPr>
        <w:pStyle w:val="Caption"/>
      </w:pPr>
      <w:bookmarkStart w:id="4" w:name="_Ref15083676"/>
      <w:r>
        <w:t xml:space="preserve">Figure </w:t>
      </w:r>
      <w:fldSimple w:instr=" SEQ Figure \* ARABIC ">
        <w:r>
          <w:rPr>
            <w:noProof/>
          </w:rPr>
          <w:t>4</w:t>
        </w:r>
      </w:fldSimple>
      <w:bookmarkEnd w:id="4"/>
      <w:r>
        <w:t xml:space="preserve"> Table showing the best fit models for each county during each period of study.</w:t>
      </w:r>
    </w:p>
    <w:p w:rsidR="00421AA6" w:rsidRDefault="00421AA6">
      <w:r>
        <w:t>A series of models have been built showing what the average class size might look like in the future given different growth or shrinkage models</w:t>
      </w:r>
      <w:r w:rsidR="00B32345">
        <w:t xml:space="preserve"> in </w:t>
      </w:r>
      <w:r w:rsidR="00B32345">
        <w:fldChar w:fldCharType="begin"/>
      </w:r>
      <w:r w:rsidR="00B32345">
        <w:instrText xml:space="preserve"> REF _Ref15083861 \h </w:instrText>
      </w:r>
      <w:r w:rsidR="00B32345">
        <w:fldChar w:fldCharType="separate"/>
      </w:r>
      <w:r w:rsidR="00B32345">
        <w:t xml:space="preserve">Figure </w:t>
      </w:r>
      <w:r w:rsidR="00B32345">
        <w:rPr>
          <w:noProof/>
        </w:rPr>
        <w:t>5</w:t>
      </w:r>
      <w:r w:rsidR="00B32345">
        <w:fldChar w:fldCharType="end"/>
      </w:r>
      <w:r>
        <w:t xml:space="preserve">.  The 0% growth is equivalent to Dr. Stoners model, the -1% growth is the close to this historic average of county population change since 1980.  With additional models between those two and a high case where growth of the county and by implication the school at 0.5% per year and a low case with population contraction accelerating at -1.5%.  </w:t>
      </w:r>
    </w:p>
    <w:p w:rsidR="002B5166" w:rsidRDefault="002B5166" w:rsidP="002B5166">
      <w:pPr>
        <w:keepNext/>
      </w:pPr>
      <w:r>
        <w:rPr>
          <w:noProof/>
        </w:rPr>
        <w:lastRenderedPageBreak/>
        <w:drawing>
          <wp:inline distT="0" distB="0" distL="0" distR="0" wp14:anchorId="79C439F8" wp14:editId="412AF466">
            <wp:extent cx="5943600" cy="431292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B5166" w:rsidRDefault="002B5166" w:rsidP="002B5166">
      <w:pPr>
        <w:pStyle w:val="Caption"/>
      </w:pPr>
      <w:bookmarkStart w:id="5" w:name="_Ref15083861"/>
      <w:r>
        <w:t xml:space="preserve">Figure </w:t>
      </w:r>
      <w:fldSimple w:instr=" SEQ Figure \* ARABIC ">
        <w:r>
          <w:rPr>
            <w:noProof/>
          </w:rPr>
          <w:t>5</w:t>
        </w:r>
      </w:fldSimple>
      <w:bookmarkEnd w:id="5"/>
      <w:r>
        <w:t xml:space="preserve"> Models of Walsh school mean population through time given different county growth assumptions</w:t>
      </w:r>
    </w:p>
    <w:p w:rsidR="00BE1EAA" w:rsidRDefault="00421AA6" w:rsidP="00BE1EAA">
      <w:pPr>
        <w:keepNext/>
      </w:pPr>
      <w:r>
        <w:t xml:space="preserve">In addition Dr. Stoner made a mathematical assumption that is very common and intuitive but incorrect, and that is that the variance of a sample of the population is the same as the variance of multiple samples combined or the average.  </w:t>
      </w:r>
      <w:r w:rsidR="00413001">
        <w:t>By</w:t>
      </w:r>
      <w:r w:rsidR="00C91F4A">
        <w:t xml:space="preserve"> way of example the mean/</w:t>
      </w:r>
      <w:proofErr w:type="gramStart"/>
      <w:r w:rsidR="00C91F4A">
        <w:t>average(</w:t>
      </w:r>
      <w:proofErr w:type="gramEnd"/>
      <w:r w:rsidR="00C91F4A">
        <w:rPr>
          <w:rFonts w:cstheme="minorHAnsi"/>
        </w:rPr>
        <w:t>μ)</w:t>
      </w:r>
      <w:r w:rsidR="00C91F4A">
        <w:t xml:space="preserve"> </w:t>
      </w:r>
      <w:r w:rsidR="00413001">
        <w:t xml:space="preserve">of the 15 classes size is by my calculation 11.053 and by his 12.   To get to the average school population we agree that it is simply the </w:t>
      </w:r>
      <w:proofErr w:type="spellStart"/>
      <w:r w:rsidR="00C91F4A">
        <w:t>averge</w:t>
      </w:r>
      <w:proofErr w:type="spellEnd"/>
      <w:r w:rsidR="00413001">
        <w:t xml:space="preserve"> size times number of classes or 12*15 for Dr. Stoner and 11.053*15 for me this is roughly the same however Dr. Stoner states that the dynamic range in this case implied 90% confidence interval was -/+ 60.  I’m not exactly sure how he go this number.  However I will take a bit more rigorous approach.  The 90% confidence interval implies that the values will lie between </w:t>
      </w:r>
      <w:r w:rsidR="00C91F4A">
        <w:t>+/-1.645*standard deviation (</w:t>
      </w:r>
      <w:r w:rsidR="00C91F4A">
        <w:rPr>
          <w:rFonts w:cstheme="minorHAnsi"/>
        </w:rPr>
        <w:t>σ)</w:t>
      </w:r>
      <w:r w:rsidR="00C91F4A">
        <w:t xml:space="preserve"> + average for a single test.   Which in my case the calculated standard deviation calculated from the class data provided by Dr. Stoner was 3.778 implying a 90% confidence interval of 17.27 to 4.8 students per class.  However this changes when we take into account we are dealing with a total school population of 15 classes.  In that case we would expect the average class size to be the same however the standard deviation</w:t>
      </w:r>
      <w:r w:rsidR="000C016A">
        <w:t xml:space="preserve"> of the mean</w:t>
      </w:r>
      <w:r w:rsidR="00C91F4A">
        <w:t xml:space="preserve"> decreases due to being able to the distribution multiple times.  So then we can expect the range of average standard </w:t>
      </w:r>
      <w:r w:rsidR="000C016A">
        <w:t>deviations</w:t>
      </w:r>
      <w:r w:rsidR="00C91F4A">
        <w:t xml:space="preserve"> to then be reduced the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w:r w:rsidR="000C016A">
        <w:rPr>
          <w:rFonts w:eastAsiaTheme="minorEastAsia"/>
        </w:rPr>
        <w:t xml:space="preserve"> where n is the number of classes in this case.  This means the sum of the standard distributions will be </w:t>
      </w:r>
      <m:oMath>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 xml:space="preserve">n </m:t>
        </m:r>
      </m:oMath>
      <w:r w:rsidR="000C016A">
        <w:rPr>
          <w:rFonts w:eastAsiaTheme="minorEastAsia"/>
        </w:rPr>
        <w:t xml:space="preserve">which simplifies to </w:t>
      </w:r>
      <m:oMath>
        <m:r>
          <w:rPr>
            <w:rFonts w:ascii="Cambria Math" w:eastAsiaTheme="minorEastAsia" w:hAnsi="Cambria Math"/>
          </w:rPr>
          <m:t>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means that we should expect the 90 % confidence interval for the whole school population to be </w:t>
      </w:r>
      <m:oMath>
        <m:r>
          <w:rPr>
            <w:rFonts w:ascii="Cambria Math" w:eastAsiaTheme="minorEastAsia" w:hAnsi="Cambria Math"/>
          </w:rPr>
          <m:t>μn</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m:t>
                </m:r>
              </m:num>
              <m:den>
                <m:r>
                  <w:rPr>
                    <w:rFonts w:ascii="Cambria Math" w:eastAsiaTheme="minorEastAsia" w:hAnsi="Cambria Math"/>
                  </w:rPr>
                  <m:t>-</m:t>
                </m:r>
              </m:den>
            </m:f>
          </m:e>
        </m:box>
        <m:r>
          <w:rPr>
            <w:rFonts w:ascii="Cambria Math" w:eastAsiaTheme="minorEastAsia" w:hAnsi="Cambria Math"/>
          </w:rPr>
          <m:t>1.645σ</m:t>
        </m:r>
        <m:rad>
          <m:radPr>
            <m:degHide m:val="1"/>
            <m:ctrlPr>
              <w:rPr>
                <w:rFonts w:ascii="Cambria Math" w:eastAsiaTheme="minorEastAsia" w:hAnsi="Cambria Math"/>
                <w:i/>
              </w:rPr>
            </m:ctrlPr>
          </m:radPr>
          <m:deg/>
          <m:e>
            <m:r>
              <w:rPr>
                <w:rFonts w:ascii="Cambria Math" w:eastAsiaTheme="minorEastAsia" w:hAnsi="Cambria Math"/>
              </w:rPr>
              <m:t>n</m:t>
            </m:r>
          </m:e>
        </m:rad>
      </m:oMath>
      <w:r w:rsidR="000C016A">
        <w:rPr>
          <w:rFonts w:eastAsiaTheme="minorEastAsia"/>
        </w:rPr>
        <w:t xml:space="preserve"> which works out to 11.053*15 +/- (1.645*3.77*</w:t>
      </w:r>
      <w:r w:rsidR="00BE1EAA">
        <w:rPr>
          <w:rFonts w:eastAsiaTheme="minorEastAsia"/>
        </w:rPr>
        <w:t xml:space="preserve">3.87) or 166+/-24.  This is the theoretical numbers.  To confirm them a </w:t>
      </w:r>
      <w:r w:rsidR="001205CE">
        <w:rPr>
          <w:rFonts w:eastAsiaTheme="minorEastAsia"/>
        </w:rPr>
        <w:t>Monte</w:t>
      </w:r>
      <w:r w:rsidR="00BE1EAA">
        <w:rPr>
          <w:rFonts w:eastAsiaTheme="minorEastAsia"/>
        </w:rPr>
        <w:t xml:space="preserve"> </w:t>
      </w:r>
      <w:r w:rsidR="001205CE">
        <w:rPr>
          <w:rFonts w:eastAsiaTheme="minorEastAsia"/>
        </w:rPr>
        <w:t>Carlo</w:t>
      </w:r>
      <w:r w:rsidR="00BE1EAA">
        <w:rPr>
          <w:rFonts w:eastAsiaTheme="minorEastAsia"/>
        </w:rPr>
        <w:t xml:space="preserve"> simulation was run using </w:t>
      </w:r>
      <w:r w:rsidR="001205CE">
        <w:rPr>
          <w:rFonts w:eastAsiaTheme="minorEastAsia"/>
        </w:rPr>
        <w:t>the</w:t>
      </w:r>
      <w:r w:rsidR="00BE1EAA">
        <w:rPr>
          <w:rFonts w:eastAsiaTheme="minorEastAsia"/>
        </w:rPr>
        <w:t xml:space="preserve"> normal distribution </w:t>
      </w:r>
      <w:r w:rsidR="00BE1EAA">
        <w:rPr>
          <w:rFonts w:eastAsiaTheme="minorEastAsia"/>
        </w:rPr>
        <w:lastRenderedPageBreak/>
        <w:t>for the num</w:t>
      </w:r>
      <w:r w:rsidR="00B32345">
        <w:rPr>
          <w:rFonts w:eastAsiaTheme="minorEastAsia"/>
        </w:rPr>
        <w:t>ber of students in each class</w:t>
      </w:r>
      <w:r w:rsidR="00BE1EAA">
        <w:rPr>
          <w:rFonts w:eastAsiaTheme="minorEastAsia"/>
        </w:rPr>
        <w:t xml:space="preserve">. Then modeling 15 independent classes and taking the total of those then iterating on that 10k times. </w:t>
      </w:r>
      <w:r w:rsidR="00B32345">
        <w:rPr>
          <w:rFonts w:eastAsiaTheme="minorEastAsia"/>
        </w:rPr>
        <w:t xml:space="preserve"> </w:t>
      </w:r>
      <w:r w:rsidR="00BE1EAA">
        <w:rPr>
          <w:rFonts w:eastAsiaTheme="minorEastAsia"/>
        </w:rPr>
        <w:t xml:space="preserve"> This gives modeled distribution that should match our theoretical one</w:t>
      </w:r>
      <w:r w:rsidR="00B32345">
        <w:rPr>
          <w:rFonts w:eastAsiaTheme="minorEastAsia"/>
        </w:rPr>
        <w:t xml:space="preserve"> as seen in </w:t>
      </w:r>
      <w:r w:rsidR="00B32345">
        <w:rPr>
          <w:rFonts w:eastAsiaTheme="minorEastAsia"/>
        </w:rPr>
        <w:fldChar w:fldCharType="begin"/>
      </w:r>
      <w:r w:rsidR="00B32345">
        <w:rPr>
          <w:rFonts w:eastAsiaTheme="minorEastAsia"/>
        </w:rPr>
        <w:instrText xml:space="preserve"> REF _Ref15083928 \h </w:instrText>
      </w:r>
      <w:r w:rsidR="00B32345">
        <w:rPr>
          <w:rFonts w:eastAsiaTheme="minorEastAsia"/>
        </w:rPr>
      </w:r>
      <w:r w:rsidR="00B32345">
        <w:rPr>
          <w:rFonts w:eastAsiaTheme="minorEastAsia"/>
        </w:rPr>
        <w:fldChar w:fldCharType="separate"/>
      </w:r>
      <w:r w:rsidR="00B32345">
        <w:t xml:space="preserve">Figure </w:t>
      </w:r>
      <w:r w:rsidR="00B32345">
        <w:rPr>
          <w:noProof/>
        </w:rPr>
        <w:t>6</w:t>
      </w:r>
      <w:r w:rsidR="00B32345">
        <w:rPr>
          <w:rFonts w:eastAsiaTheme="minorEastAsia"/>
        </w:rPr>
        <w:fldChar w:fldCharType="end"/>
      </w:r>
      <w:r w:rsidR="00B32345">
        <w:rPr>
          <w:rFonts w:eastAsiaTheme="minorEastAsia"/>
        </w:rPr>
        <w:t xml:space="preserve"> a</w:t>
      </w:r>
      <w:r w:rsidR="00BE1EAA">
        <w:rPr>
          <w:rFonts w:eastAsiaTheme="minorEastAsia"/>
        </w:rPr>
        <w:t xml:space="preserve">nd </w:t>
      </w:r>
      <w:r w:rsidR="001205CE">
        <w:rPr>
          <w:rFonts w:eastAsiaTheme="minorEastAsia"/>
        </w:rPr>
        <w:t>in fact</w:t>
      </w:r>
      <w:r w:rsidR="00BE1EAA">
        <w:rPr>
          <w:rFonts w:eastAsiaTheme="minorEastAsia"/>
        </w:rPr>
        <w:t xml:space="preserve"> it does, and you can see that with a 90% confidence you can say that the school would be highly unlikely to be required to be built for more than 190 total students.  In addition if the growth (contraction) rates already seen in the county continue you would likely need even less space.  </w:t>
      </w:r>
      <w:r w:rsidR="00BE1EAA">
        <w:rPr>
          <w:rFonts w:eastAsiaTheme="minorEastAsia"/>
          <w:noProof/>
        </w:rPr>
        <w:drawing>
          <wp:inline distT="0" distB="0" distL="0" distR="0">
            <wp:extent cx="5848985" cy="4391025"/>
            <wp:effectExtent l="0" t="0" r="0" b="9525"/>
            <wp:docPr id="1" name="Picture 1" descr="C:\Users\geosteering\Documents\pythonTools\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steering\Documents\pythonTools\His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985" cy="4391025"/>
                    </a:xfrm>
                    <a:prstGeom prst="rect">
                      <a:avLst/>
                    </a:prstGeom>
                    <a:noFill/>
                    <a:ln>
                      <a:noFill/>
                    </a:ln>
                  </pic:spPr>
                </pic:pic>
              </a:graphicData>
            </a:graphic>
          </wp:inline>
        </w:drawing>
      </w:r>
    </w:p>
    <w:p w:rsidR="00421AA6" w:rsidRDefault="00BE1EAA" w:rsidP="00BE1EAA">
      <w:pPr>
        <w:pStyle w:val="Caption"/>
      </w:pPr>
      <w:bookmarkStart w:id="6" w:name="_Ref15083928"/>
      <w:r>
        <w:t xml:space="preserve">Figure </w:t>
      </w:r>
      <w:r w:rsidR="00D8106F">
        <w:rPr>
          <w:noProof/>
        </w:rPr>
        <w:fldChar w:fldCharType="begin"/>
      </w:r>
      <w:r w:rsidR="00D8106F">
        <w:rPr>
          <w:noProof/>
        </w:rPr>
        <w:instrText xml:space="preserve"> SEQ Figure \* ARABIC </w:instrText>
      </w:r>
      <w:r w:rsidR="00D8106F">
        <w:rPr>
          <w:noProof/>
        </w:rPr>
        <w:fldChar w:fldCharType="separate"/>
      </w:r>
      <w:r w:rsidR="002B5166">
        <w:rPr>
          <w:noProof/>
        </w:rPr>
        <w:t>6</w:t>
      </w:r>
      <w:r w:rsidR="00D8106F">
        <w:rPr>
          <w:noProof/>
        </w:rPr>
        <w:fldChar w:fldCharType="end"/>
      </w:r>
      <w:bookmarkEnd w:id="6"/>
      <w:r w:rsidR="00B32345">
        <w:rPr>
          <w:noProof/>
        </w:rPr>
        <w:t xml:space="preserve"> </w:t>
      </w:r>
      <w:r>
        <w:t>Results of Monte Carlo model to determine probable range of total school size</w:t>
      </w:r>
    </w:p>
    <w:p w:rsidR="00421AA6" w:rsidRDefault="00A021F1">
      <w:r>
        <w:t xml:space="preserve">Conclusions </w:t>
      </w:r>
    </w:p>
    <w:p w:rsidR="00A021F1" w:rsidRDefault="00A021F1" w:rsidP="00A021F1">
      <w:pPr>
        <w:pStyle w:val="ListParagraph"/>
        <w:numPr>
          <w:ilvl w:val="0"/>
          <w:numId w:val="1"/>
        </w:numPr>
      </w:pPr>
      <w:r>
        <w:t xml:space="preserve">The statistical data available shows </w:t>
      </w:r>
      <w:proofErr w:type="gramStart"/>
      <w:r>
        <w:t>a</w:t>
      </w:r>
      <w:proofErr w:type="gramEnd"/>
      <w:r>
        <w:t xml:space="preserve"> average decline in population for Baca and surrounding counties of about 1% per year with no indication of this stopping.</w:t>
      </w:r>
    </w:p>
    <w:p w:rsidR="00A021F1" w:rsidRDefault="00A021F1" w:rsidP="00A021F1">
      <w:pPr>
        <w:pStyle w:val="ListParagraph"/>
        <w:numPr>
          <w:ilvl w:val="0"/>
          <w:numId w:val="1"/>
        </w:numPr>
      </w:pPr>
      <w:r>
        <w:t>The models and theory by show that to if population size stays stable the total Walsh School enrollment would likely be 166 students on average but could range as high as 190 and as low as 142.</w:t>
      </w:r>
    </w:p>
    <w:p w:rsidR="00A021F1" w:rsidRDefault="00A021F1" w:rsidP="00A021F1">
      <w:pPr>
        <w:pStyle w:val="ListParagraph"/>
        <w:numPr>
          <w:ilvl w:val="0"/>
          <w:numId w:val="1"/>
        </w:numPr>
      </w:pPr>
      <w:r>
        <w:t>A school designed for 240 students would be extremely unlikely to ever be fully utilized.</w:t>
      </w:r>
    </w:p>
    <w:p w:rsidR="00A021F1" w:rsidRDefault="00A021F1" w:rsidP="00A021F1">
      <w:pPr>
        <w:pStyle w:val="ListParagraph"/>
      </w:pPr>
    </w:p>
    <w:p w:rsidR="00A021F1" w:rsidRDefault="00A021F1" w:rsidP="00A021F1">
      <w:pPr>
        <w:pStyle w:val="ListParagraph"/>
        <w:ind w:left="0"/>
      </w:pPr>
      <w:r>
        <w:t>Further Discussion and Personal Opinions</w:t>
      </w:r>
    </w:p>
    <w:p w:rsidR="00A021F1" w:rsidRDefault="00A021F1" w:rsidP="00A021F1">
      <w:pPr>
        <w:pStyle w:val="ListParagraph"/>
        <w:ind w:left="0"/>
      </w:pPr>
      <w:r>
        <w:t xml:space="preserve">Given the age of the schools in Baca county two things are probable.  First given that there where build when there where larger student populations in every district there is likely excess space at each existing school, and also do to their age updating or replacing them may be needed.  </w:t>
      </w:r>
    </w:p>
    <w:p w:rsidR="00A021F1" w:rsidRDefault="00A021F1" w:rsidP="00A021F1">
      <w:pPr>
        <w:pStyle w:val="ListParagraph"/>
        <w:ind w:left="0"/>
      </w:pPr>
      <w:r>
        <w:lastRenderedPageBreak/>
        <w:t xml:space="preserve">Knowing these two things I would ask a few questions.  1 is building a new school the best use of taxpayer resources?   What are the other </w:t>
      </w:r>
      <w:r w:rsidR="00D8106F">
        <w:t>options?</w:t>
      </w:r>
      <w:r>
        <w:t xml:space="preserve">  </w:t>
      </w:r>
      <w:r w:rsidR="00D8106F">
        <w:t>Consolidation</w:t>
      </w:r>
      <w:r>
        <w:t xml:space="preserve"> of all Baca county schools, consolidation of only JH and HS</w:t>
      </w:r>
      <w:r w:rsidR="00D8106F">
        <w:t>, cost benefit of renovation vs new school buildings, how can modern technology be used? Is it possible for students to telecommute to school some days of the week, if so at what ages is this practical?  How do we keep good student teacher ratios because studies have shown that it is the most effective way to improve student outcomes?  There are many questions that need discussed and considered, I have not been part of the process but how my contributions here are helpful. I encourage the community leaders to think long term and to think outside the box.  The B</w:t>
      </w:r>
      <w:bookmarkStart w:id="7" w:name="_GoBack"/>
      <w:bookmarkEnd w:id="7"/>
      <w:r w:rsidR="00D8106F">
        <w:t xml:space="preserve">aca county community has a history of innovative and effective educational programs I would love to see that continue into the future preparing all of our students for their futures no matter what that might be. </w:t>
      </w:r>
    </w:p>
    <w:sectPr w:rsidR="00A02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B9359D"/>
    <w:multiLevelType w:val="hybridMultilevel"/>
    <w:tmpl w:val="6334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043"/>
    <w:rsid w:val="000C016A"/>
    <w:rsid w:val="00102909"/>
    <w:rsid w:val="001205CE"/>
    <w:rsid w:val="002B5166"/>
    <w:rsid w:val="00411D60"/>
    <w:rsid w:val="00413001"/>
    <w:rsid w:val="00421AA6"/>
    <w:rsid w:val="00641BE1"/>
    <w:rsid w:val="006722E5"/>
    <w:rsid w:val="00673043"/>
    <w:rsid w:val="00890570"/>
    <w:rsid w:val="00A021F1"/>
    <w:rsid w:val="00B32345"/>
    <w:rsid w:val="00BE1EAA"/>
    <w:rsid w:val="00C91F4A"/>
    <w:rsid w:val="00D8106F"/>
    <w:rsid w:val="00F9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6BC8E"/>
  <w15:chartTrackingRefBased/>
  <w15:docId w15:val="{A0F026B4-F9B1-46B0-9B27-BBBDCE27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91F4A"/>
    <w:rPr>
      <w:color w:val="808080"/>
    </w:rPr>
  </w:style>
  <w:style w:type="paragraph" w:styleId="Caption">
    <w:name w:val="caption"/>
    <w:basedOn w:val="Normal"/>
    <w:next w:val="Normal"/>
    <w:uiPriority w:val="35"/>
    <w:unhideWhenUsed/>
    <w:qFormat/>
    <w:rsid w:val="00BE1EAA"/>
    <w:pPr>
      <w:spacing w:after="200" w:line="240" w:lineRule="auto"/>
    </w:pPr>
    <w:rPr>
      <w:i/>
      <w:iCs/>
      <w:color w:val="44546A" w:themeColor="text2"/>
      <w:sz w:val="18"/>
      <w:szCs w:val="18"/>
    </w:rPr>
  </w:style>
  <w:style w:type="paragraph" w:styleId="ListParagraph">
    <w:name w:val="List Paragraph"/>
    <w:basedOn w:val="Normal"/>
    <w:uiPriority w:val="34"/>
    <w:qFormat/>
    <w:rsid w:val="00A021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steering\Desktop\ADCTests\Population%20Stud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Models of Average Enrollment  Through</a:t>
            </a:r>
            <a:r>
              <a:rPr lang="en-US" baseline="0"/>
              <a:t> Time</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'Class Size vs Time'!$C$3</c:f>
              <c:strCache>
                <c:ptCount val="1"/>
                <c:pt idx="0">
                  <c:v>0.5%</c:v>
                </c:pt>
              </c:strCache>
            </c:strRef>
          </c:tx>
          <c:spPr>
            <a:ln w="12700" cap="rnd">
              <a:solidFill>
                <a:schemeClr val="accent6">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Time'!$C$4:$C$54</c:f>
              <c:numCache>
                <c:formatCode>General</c:formatCode>
                <c:ptCount val="51"/>
                <c:pt idx="0">
                  <c:v>166</c:v>
                </c:pt>
                <c:pt idx="1">
                  <c:v>166.83207846266055</c:v>
                </c:pt>
                <c:pt idx="2">
                  <c:v>167.66832773597187</c:v>
                </c:pt>
                <c:pt idx="3">
                  <c:v>168.50876872620935</c:v>
                </c:pt>
                <c:pt idx="4">
                  <c:v>169.35342244444146</c:v>
                </c:pt>
                <c:pt idx="5">
                  <c:v>170.20231000705519</c:v>
                </c:pt>
                <c:pt idx="6">
                  <c:v>171.0554526362838</c:v>
                </c:pt>
                <c:pt idx="7">
                  <c:v>171.91287166073747</c:v>
                </c:pt>
                <c:pt idx="8">
                  <c:v>172.77458851593644</c:v>
                </c:pt>
                <c:pt idx="9">
                  <c:v>173.640624744847</c:v>
                </c:pt>
                <c:pt idx="10">
                  <c:v>174.51100199842</c:v>
                </c:pt>
                <c:pt idx="11">
                  <c:v>175.38574203613206</c:v>
                </c:pt>
                <c:pt idx="12">
                  <c:v>176.2648667265297</c:v>
                </c:pt>
                <c:pt idx="13">
                  <c:v>177.14839804777597</c:v>
                </c:pt>
                <c:pt idx="14">
                  <c:v>178.03635808819993</c:v>
                </c:pt>
                <c:pt idx="15">
                  <c:v>178.92876904684883</c:v>
                </c:pt>
                <c:pt idx="16">
                  <c:v>179.82565323404313</c:v>
                </c:pt>
                <c:pt idx="17">
                  <c:v>180.72703307193419</c:v>
                </c:pt>
                <c:pt idx="18">
                  <c:v>181.63293109506492</c:v>
                </c:pt>
                <c:pt idx="19">
                  <c:v>182.54336995093308</c:v>
                </c:pt>
                <c:pt idx="20">
                  <c:v>183.45837240055752</c:v>
                </c:pt>
                <c:pt idx="21">
                  <c:v>184.37796131904705</c:v>
                </c:pt>
                <c:pt idx="22">
                  <c:v>185.30215969617262</c:v>
                </c:pt>
                <c:pt idx="23">
                  <c:v>186.23099063694175</c:v>
                </c:pt>
                <c:pt idx="24">
                  <c:v>187.16447736217637</c:v>
                </c:pt>
                <c:pt idx="25">
                  <c:v>188.10264320909317</c:v>
                </c:pt>
                <c:pt idx="26">
                  <c:v>189.04551163188722</c:v>
                </c:pt>
                <c:pt idx="27">
                  <c:v>189.99310620231822</c:v>
                </c:pt>
                <c:pt idx="28">
                  <c:v>190.94545061029973</c:v>
                </c:pt>
                <c:pt idx="29">
                  <c:v>191.90256866449158</c:v>
                </c:pt>
                <c:pt idx="30">
                  <c:v>192.86448429289499</c:v>
                </c:pt>
                <c:pt idx="31">
                  <c:v>193.83122154345074</c:v>
                </c:pt>
                <c:pt idx="32">
                  <c:v>194.80280458464051</c:v>
                </c:pt>
                <c:pt idx="33">
                  <c:v>195.77925770609085</c:v>
                </c:pt>
                <c:pt idx="34">
                  <c:v>196.76060531918066</c:v>
                </c:pt>
                <c:pt idx="35">
                  <c:v>197.74687195765145</c:v>
                </c:pt>
                <c:pt idx="36">
                  <c:v>198.73808227822047</c:v>
                </c:pt>
                <c:pt idx="37">
                  <c:v>199.73426106119743</c:v>
                </c:pt>
                <c:pt idx="38">
                  <c:v>200.73543321110375</c:v>
                </c:pt>
                <c:pt idx="39">
                  <c:v>201.74162375729529</c:v>
                </c:pt>
                <c:pt idx="40">
                  <c:v>202.7528578545882</c:v>
                </c:pt>
                <c:pt idx="41">
                  <c:v>203.76916078388749</c:v>
                </c:pt>
                <c:pt idx="42">
                  <c:v>204.79055795281937</c:v>
                </c:pt>
                <c:pt idx="43">
                  <c:v>205.81707489636625</c:v>
                </c:pt>
                <c:pt idx="44">
                  <c:v>206.84873727750522</c:v>
                </c:pt>
                <c:pt idx="45">
                  <c:v>207.8855708878495</c:v>
                </c:pt>
                <c:pt idx="46">
                  <c:v>208.92760164829332</c:v>
                </c:pt>
                <c:pt idx="47">
                  <c:v>209.97485560966001</c:v>
                </c:pt>
                <c:pt idx="48">
                  <c:v>211.02735895335317</c:v>
                </c:pt>
                <c:pt idx="49">
                  <c:v>212.08513799201117</c:v>
                </c:pt>
                <c:pt idx="50">
                  <c:v>213.14821917016508</c:v>
                </c:pt>
              </c:numCache>
            </c:numRef>
          </c:yVal>
          <c:smooth val="0"/>
          <c:extLst>
            <c:ext xmlns:c16="http://schemas.microsoft.com/office/drawing/2014/chart" uri="{C3380CC4-5D6E-409C-BE32-E72D297353CC}">
              <c16:uniqueId val="{00000000-2B70-4F55-97BC-8EF6FC034028}"/>
            </c:ext>
          </c:extLst>
        </c:ser>
        <c:ser>
          <c:idx val="1"/>
          <c:order val="1"/>
          <c:tx>
            <c:strRef>
              <c:f>'Class Size vs Time'!$D$3</c:f>
              <c:strCache>
                <c:ptCount val="1"/>
                <c:pt idx="0">
                  <c:v>0.0%</c:v>
                </c:pt>
              </c:strCache>
            </c:strRef>
          </c:tx>
          <c:spPr>
            <a:ln w="19050" cap="rnd">
              <a:solidFill>
                <a:schemeClr val="accent1">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Time'!$D$4:$D$54</c:f>
              <c:numCache>
                <c:formatCode>General</c:formatCode>
                <c:ptCount val="51"/>
                <c:pt idx="0">
                  <c:v>166</c:v>
                </c:pt>
                <c:pt idx="1">
                  <c:v>166</c:v>
                </c:pt>
                <c:pt idx="2">
                  <c:v>166</c:v>
                </c:pt>
                <c:pt idx="3">
                  <c:v>166</c:v>
                </c:pt>
                <c:pt idx="4">
                  <c:v>166</c:v>
                </c:pt>
                <c:pt idx="5">
                  <c:v>166</c:v>
                </c:pt>
                <c:pt idx="6">
                  <c:v>166</c:v>
                </c:pt>
                <c:pt idx="7">
                  <c:v>166</c:v>
                </c:pt>
                <c:pt idx="8">
                  <c:v>166</c:v>
                </c:pt>
                <c:pt idx="9">
                  <c:v>166</c:v>
                </c:pt>
                <c:pt idx="10">
                  <c:v>166</c:v>
                </c:pt>
                <c:pt idx="11">
                  <c:v>166</c:v>
                </c:pt>
                <c:pt idx="12">
                  <c:v>166</c:v>
                </c:pt>
                <c:pt idx="13">
                  <c:v>166</c:v>
                </c:pt>
                <c:pt idx="14">
                  <c:v>166</c:v>
                </c:pt>
                <c:pt idx="15">
                  <c:v>166</c:v>
                </c:pt>
                <c:pt idx="16">
                  <c:v>166</c:v>
                </c:pt>
                <c:pt idx="17">
                  <c:v>166</c:v>
                </c:pt>
                <c:pt idx="18">
                  <c:v>166</c:v>
                </c:pt>
                <c:pt idx="19">
                  <c:v>166</c:v>
                </c:pt>
                <c:pt idx="20">
                  <c:v>166</c:v>
                </c:pt>
                <c:pt idx="21">
                  <c:v>166</c:v>
                </c:pt>
                <c:pt idx="22">
                  <c:v>166</c:v>
                </c:pt>
                <c:pt idx="23">
                  <c:v>166</c:v>
                </c:pt>
                <c:pt idx="24">
                  <c:v>166</c:v>
                </c:pt>
                <c:pt idx="25">
                  <c:v>166</c:v>
                </c:pt>
                <c:pt idx="26">
                  <c:v>166</c:v>
                </c:pt>
                <c:pt idx="27">
                  <c:v>166</c:v>
                </c:pt>
                <c:pt idx="28">
                  <c:v>166</c:v>
                </c:pt>
                <c:pt idx="29">
                  <c:v>166</c:v>
                </c:pt>
                <c:pt idx="30">
                  <c:v>166</c:v>
                </c:pt>
                <c:pt idx="31">
                  <c:v>166</c:v>
                </c:pt>
                <c:pt idx="32">
                  <c:v>166</c:v>
                </c:pt>
                <c:pt idx="33">
                  <c:v>166</c:v>
                </c:pt>
                <c:pt idx="34">
                  <c:v>166</c:v>
                </c:pt>
                <c:pt idx="35">
                  <c:v>166</c:v>
                </c:pt>
                <c:pt idx="36">
                  <c:v>166</c:v>
                </c:pt>
                <c:pt idx="37">
                  <c:v>166</c:v>
                </c:pt>
                <c:pt idx="38">
                  <c:v>166</c:v>
                </c:pt>
                <c:pt idx="39">
                  <c:v>166</c:v>
                </c:pt>
                <c:pt idx="40">
                  <c:v>166</c:v>
                </c:pt>
                <c:pt idx="41">
                  <c:v>166</c:v>
                </c:pt>
                <c:pt idx="42">
                  <c:v>166</c:v>
                </c:pt>
                <c:pt idx="43">
                  <c:v>166</c:v>
                </c:pt>
                <c:pt idx="44">
                  <c:v>166</c:v>
                </c:pt>
                <c:pt idx="45">
                  <c:v>166</c:v>
                </c:pt>
                <c:pt idx="46">
                  <c:v>166</c:v>
                </c:pt>
                <c:pt idx="47">
                  <c:v>166</c:v>
                </c:pt>
                <c:pt idx="48">
                  <c:v>166</c:v>
                </c:pt>
                <c:pt idx="49">
                  <c:v>166</c:v>
                </c:pt>
                <c:pt idx="50">
                  <c:v>166</c:v>
                </c:pt>
              </c:numCache>
            </c:numRef>
          </c:yVal>
          <c:smooth val="0"/>
          <c:extLst>
            <c:ext xmlns:c16="http://schemas.microsoft.com/office/drawing/2014/chart" uri="{C3380CC4-5D6E-409C-BE32-E72D297353CC}">
              <c16:uniqueId val="{00000001-2B70-4F55-97BC-8EF6FC034028}"/>
            </c:ext>
          </c:extLst>
        </c:ser>
        <c:ser>
          <c:idx val="2"/>
          <c:order val="2"/>
          <c:tx>
            <c:strRef>
              <c:f>'Class Size vs Time'!$E$3</c:f>
              <c:strCache>
                <c:ptCount val="1"/>
                <c:pt idx="0">
                  <c:v>-0.5%</c:v>
                </c:pt>
              </c:strCache>
            </c:strRef>
          </c:tx>
          <c:spPr>
            <a:ln w="25400" cap="rnd">
              <a:solidFill>
                <a:schemeClr val="accent2">
                  <a:lumMod val="40000"/>
                  <a:lumOff val="60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Time'!$E$4:$E$54</c:f>
              <c:numCache>
                <c:formatCode>General</c:formatCode>
                <c:ptCount val="51"/>
                <c:pt idx="0">
                  <c:v>166</c:v>
                </c:pt>
                <c:pt idx="1">
                  <c:v>165.17207154598526</c:v>
                </c:pt>
                <c:pt idx="2">
                  <c:v>164.34827240236191</c:v>
                </c:pt>
                <c:pt idx="3">
                  <c:v>163.52858197410839</c:v>
                </c:pt>
                <c:pt idx="4">
                  <c:v>162.71297976892137</c:v>
                </c:pt>
                <c:pt idx="5">
                  <c:v>161.90144539670322</c:v>
                </c:pt>
                <c:pt idx="6">
                  <c:v>161.09395856905235</c:v>
                </c:pt>
                <c:pt idx="7">
                  <c:v>160.29049909875604</c:v>
                </c:pt>
                <c:pt idx="8">
                  <c:v>159.49104689928564</c:v>
                </c:pt>
                <c:pt idx="9">
                  <c:v>158.69558198429459</c:v>
                </c:pt>
                <c:pt idx="10">
                  <c:v>157.90408446711854</c:v>
                </c:pt>
                <c:pt idx="11">
                  <c:v>157.11653456027832</c:v>
                </c:pt>
                <c:pt idx="12">
                  <c:v>156.3329125749853</c:v>
                </c:pt>
                <c:pt idx="13">
                  <c:v>155.55319892064898</c:v>
                </c:pt>
                <c:pt idx="14">
                  <c:v>154.77737410438741</c:v>
                </c:pt>
                <c:pt idx="15">
                  <c:v>154.00541873053979</c:v>
                </c:pt>
                <c:pt idx="16">
                  <c:v>153.23731350018153</c:v>
                </c:pt>
                <c:pt idx="17">
                  <c:v>152.47303921064193</c:v>
                </c:pt>
                <c:pt idx="18">
                  <c:v>151.71257675502389</c:v>
                </c:pt>
                <c:pt idx="19">
                  <c:v>150.95590712172643</c:v>
                </c:pt>
                <c:pt idx="20">
                  <c:v>150.20301139396929</c:v>
                </c:pt>
                <c:pt idx="21">
                  <c:v>149.45387074932009</c:v>
                </c:pt>
                <c:pt idx="22">
                  <c:v>148.70846645922367</c:v>
                </c:pt>
                <c:pt idx="23">
                  <c:v>147.96677988853401</c:v>
                </c:pt>
                <c:pt idx="24">
                  <c:v>147.22879249504814</c:v>
                </c:pt>
                <c:pt idx="25">
                  <c:v>146.49448582904284</c:v>
                </c:pt>
                <c:pt idx="26">
                  <c:v>145.76384153281319</c:v>
                </c:pt>
                <c:pt idx="27">
                  <c:v>145.03684134021373</c:v>
                </c:pt>
                <c:pt idx="28">
                  <c:v>144.31346707620176</c:v>
                </c:pt>
                <c:pt idx="29">
                  <c:v>143.59370065638305</c:v>
                </c:pt>
                <c:pt idx="30">
                  <c:v>142.87752408655959</c:v>
                </c:pt>
                <c:pt idx="31">
                  <c:v>142.16491946227984</c:v>
                </c:pt>
                <c:pt idx="32">
                  <c:v>141.45586896839109</c:v>
                </c:pt>
                <c:pt idx="33">
                  <c:v>140.75035487859404</c:v>
                </c:pt>
                <c:pt idx="34">
                  <c:v>140.04835955499971</c:v>
                </c:pt>
                <c:pt idx="35">
                  <c:v>139.34986544768842</c:v>
                </c:pt>
                <c:pt idx="36">
                  <c:v>138.65485509427114</c:v>
                </c:pt>
                <c:pt idx="37">
                  <c:v>137.96331111945287</c:v>
                </c:pt>
                <c:pt idx="38">
                  <c:v>137.27521623459813</c:v>
                </c:pt>
                <c:pt idx="39">
                  <c:v>136.59055323729905</c:v>
                </c:pt>
                <c:pt idx="40">
                  <c:v>135.90930501094499</c:v>
                </c:pt>
                <c:pt idx="41">
                  <c:v>135.2314545242948</c:v>
                </c:pt>
                <c:pt idx="42">
                  <c:v>134.55698483105107</c:v>
                </c:pt>
                <c:pt idx="43">
                  <c:v>133.88587906943627</c:v>
                </c:pt>
                <c:pt idx="44">
                  <c:v>133.21812046177143</c:v>
                </c:pt>
                <c:pt idx="45">
                  <c:v>132.5536923140566</c:v>
                </c:pt>
                <c:pt idx="46">
                  <c:v>131.89257801555345</c:v>
                </c:pt>
                <c:pt idx="47">
                  <c:v>131.2347610383701</c:v>
                </c:pt>
                <c:pt idx="48">
                  <c:v>130.58022493704789</c:v>
                </c:pt>
                <c:pt idx="49">
                  <c:v>129.92895334815012</c:v>
                </c:pt>
                <c:pt idx="50">
                  <c:v>129.28092998985321</c:v>
                </c:pt>
              </c:numCache>
            </c:numRef>
          </c:yVal>
          <c:smooth val="0"/>
          <c:extLst>
            <c:ext xmlns:c16="http://schemas.microsoft.com/office/drawing/2014/chart" uri="{C3380CC4-5D6E-409C-BE32-E72D297353CC}">
              <c16:uniqueId val="{00000002-2B70-4F55-97BC-8EF6FC034028}"/>
            </c:ext>
          </c:extLst>
        </c:ser>
        <c:ser>
          <c:idx val="3"/>
          <c:order val="3"/>
          <c:tx>
            <c:strRef>
              <c:f>'Class Size vs Time'!$F$3</c:f>
              <c:strCache>
                <c:ptCount val="1"/>
                <c:pt idx="0">
                  <c:v>-1.0%</c:v>
                </c:pt>
              </c:strCache>
            </c:strRef>
          </c:tx>
          <c:spPr>
            <a:ln w="38100" cap="rnd" cmpd="sng">
              <a:solidFill>
                <a:schemeClr val="accent2">
                  <a:lumMod val="75000"/>
                </a:schemeClr>
              </a:solidFill>
              <a:round/>
            </a:ln>
            <a:effectLst/>
          </c:spPr>
          <c:marker>
            <c:symbol val="none"/>
          </c:marker>
          <c:xVal>
            <c:numRef>
              <c:f>'Class Size vs Time'!$A$4:$A$54</c:f>
              <c:numCache>
                <c:formatCode>General</c:formatCode>
                <c:ptCount val="51"/>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pt idx="50">
                  <c:v>2069</c:v>
                </c:pt>
              </c:numCache>
            </c:numRef>
          </c:xVal>
          <c:yVal>
            <c:numRef>
              <c:f>'Class Size vs Time'!$F$4:$F$54</c:f>
              <c:numCache>
                <c:formatCode>General</c:formatCode>
                <c:ptCount val="51"/>
                <c:pt idx="0">
                  <c:v>166</c:v>
                </c:pt>
                <c:pt idx="1">
                  <c:v>164.34827240236191</c:v>
                </c:pt>
                <c:pt idx="2">
                  <c:v>162.71297976892137</c:v>
                </c:pt>
                <c:pt idx="3">
                  <c:v>161.09395856905235</c:v>
                </c:pt>
                <c:pt idx="4">
                  <c:v>159.49104689928564</c:v>
                </c:pt>
                <c:pt idx="5">
                  <c:v>157.90408446711854</c:v>
                </c:pt>
                <c:pt idx="6">
                  <c:v>156.3329125749853</c:v>
                </c:pt>
                <c:pt idx="7">
                  <c:v>154.77737410438741</c:v>
                </c:pt>
                <c:pt idx="8">
                  <c:v>153.23731350018153</c:v>
                </c:pt>
                <c:pt idx="9">
                  <c:v>151.71257675502389</c:v>
                </c:pt>
                <c:pt idx="10">
                  <c:v>150.20301139396929</c:v>
                </c:pt>
                <c:pt idx="11">
                  <c:v>148.70846645922367</c:v>
                </c:pt>
                <c:pt idx="12">
                  <c:v>147.22879249504814</c:v>
                </c:pt>
                <c:pt idx="13">
                  <c:v>145.76384153281319</c:v>
                </c:pt>
                <c:pt idx="14">
                  <c:v>144.31346707620176</c:v>
                </c:pt>
                <c:pt idx="15">
                  <c:v>142.87752408655959</c:v>
                </c:pt>
                <c:pt idx="16">
                  <c:v>141.45586896839109</c:v>
                </c:pt>
                <c:pt idx="17">
                  <c:v>140.04835955499971</c:v>
                </c:pt>
                <c:pt idx="18">
                  <c:v>138.65485509427114</c:v>
                </c:pt>
                <c:pt idx="19">
                  <c:v>137.27521623459813</c:v>
                </c:pt>
                <c:pt idx="20">
                  <c:v>135.90930501094499</c:v>
                </c:pt>
                <c:pt idx="21">
                  <c:v>134.55698483105107</c:v>
                </c:pt>
                <c:pt idx="22">
                  <c:v>133.21812046177143</c:v>
                </c:pt>
                <c:pt idx="23">
                  <c:v>131.89257801555345</c:v>
                </c:pt>
                <c:pt idx="24">
                  <c:v>130.58022493704789</c:v>
                </c:pt>
                <c:pt idx="25">
                  <c:v>129.28092998985321</c:v>
                </c:pt>
                <c:pt idx="26">
                  <c:v>127.99456324339199</c:v>
                </c:pt>
                <c:pt idx="27">
                  <c:v>126.72099605991762</c:v>
                </c:pt>
                <c:pt idx="28">
                  <c:v>125.46010108165042</c:v>
                </c:pt>
                <c:pt idx="29">
                  <c:v>124.21175221804184</c:v>
                </c:pt>
                <c:pt idx="30">
                  <c:v>122.97582463316516</c:v>
                </c:pt>
                <c:pt idx="31">
                  <c:v>121.75219473323202</c:v>
                </c:pt>
                <c:pt idx="32">
                  <c:v>120.54074015423269</c:v>
                </c:pt>
                <c:pt idx="33">
                  <c:v>119.34133974969974</c:v>
                </c:pt>
                <c:pt idx="34">
                  <c:v>118.15387357859321</c:v>
                </c:pt>
                <c:pt idx="35">
                  <c:v>116.97822289330644</c:v>
                </c:pt>
                <c:pt idx="36">
                  <c:v>115.81427012779115</c:v>
                </c:pt>
                <c:pt idx="37">
                  <c:v>114.66189888580088</c:v>
                </c:pt>
                <c:pt idx="38">
                  <c:v>113.52099392925106</c:v>
                </c:pt>
                <c:pt idx="39">
                  <c:v>112.39144116669533</c:v>
                </c:pt>
                <c:pt idx="40">
                  <c:v>111.27312764191613</c:v>
                </c:pt>
                <c:pt idx="41">
                  <c:v>110.16594152262903</c:v>
                </c:pt>
                <c:pt idx="42">
                  <c:v>109.06977208929942</c:v>
                </c:pt>
                <c:pt idx="43">
                  <c:v>107.98450972407055</c:v>
                </c:pt>
                <c:pt idx="44">
                  <c:v>106.91004589980147</c:v>
                </c:pt>
                <c:pt idx="45">
                  <c:v>105.84627316921437</c:v>
                </c:pt>
                <c:pt idx="46">
                  <c:v>104.79308515414971</c:v>
                </c:pt>
                <c:pt idx="47">
                  <c:v>103.75037653492834</c:v>
                </c:pt>
                <c:pt idx="48">
                  <c:v>102.71804303981938</c:v>
                </c:pt>
                <c:pt idx="49">
                  <c:v>101.69598143461307</c:v>
                </c:pt>
                <c:pt idx="50">
                  <c:v>100.68408951229715</c:v>
                </c:pt>
              </c:numCache>
            </c:numRef>
          </c:yVal>
          <c:smooth val="0"/>
          <c:extLst>
            <c:ext xmlns:c16="http://schemas.microsoft.com/office/drawing/2014/chart" uri="{C3380CC4-5D6E-409C-BE32-E72D297353CC}">
              <c16:uniqueId val="{00000003-2B70-4F55-97BC-8EF6FC034028}"/>
            </c:ext>
          </c:extLst>
        </c:ser>
        <c:ser>
          <c:idx val="4"/>
          <c:order val="4"/>
          <c:tx>
            <c:strRef>
              <c:f>'Class Size vs Time'!$G$3</c:f>
              <c:strCache>
                <c:ptCount val="1"/>
                <c:pt idx="0">
                  <c:v>-1.5%</c:v>
                </c:pt>
              </c:strCache>
            </c:strRef>
          </c:tx>
          <c:spPr>
            <a:ln w="19050" cap="rnd">
              <a:solidFill>
                <a:schemeClr val="accent2">
                  <a:lumMod val="50000"/>
                </a:schemeClr>
              </a:solidFill>
              <a:round/>
            </a:ln>
            <a:effectLst/>
          </c:spPr>
          <c:marker>
            <c:symbol val="none"/>
          </c:marker>
          <c:xVal>
            <c:numRef>
              <c:f>'Class Size vs Time'!$A$4:$A$53</c:f>
              <c:numCache>
                <c:formatCode>General</c:formatCode>
                <c:ptCount val="50"/>
                <c:pt idx="0">
                  <c:v>2019</c:v>
                </c:pt>
                <c:pt idx="1">
                  <c:v>2020</c:v>
                </c:pt>
                <c:pt idx="2">
                  <c:v>2021</c:v>
                </c:pt>
                <c:pt idx="3">
                  <c:v>2022</c:v>
                </c:pt>
                <c:pt idx="4">
                  <c:v>2023</c:v>
                </c:pt>
                <c:pt idx="5">
                  <c:v>2024</c:v>
                </c:pt>
                <c:pt idx="6">
                  <c:v>2025</c:v>
                </c:pt>
                <c:pt idx="7">
                  <c:v>2026</c:v>
                </c:pt>
                <c:pt idx="8">
                  <c:v>2027</c:v>
                </c:pt>
                <c:pt idx="9">
                  <c:v>2028</c:v>
                </c:pt>
                <c:pt idx="10">
                  <c:v>2029</c:v>
                </c:pt>
                <c:pt idx="11">
                  <c:v>2030</c:v>
                </c:pt>
                <c:pt idx="12">
                  <c:v>2031</c:v>
                </c:pt>
                <c:pt idx="13">
                  <c:v>2032</c:v>
                </c:pt>
                <c:pt idx="14">
                  <c:v>2033</c:v>
                </c:pt>
                <c:pt idx="15">
                  <c:v>2034</c:v>
                </c:pt>
                <c:pt idx="16">
                  <c:v>2035</c:v>
                </c:pt>
                <c:pt idx="17">
                  <c:v>2036</c:v>
                </c:pt>
                <c:pt idx="18">
                  <c:v>2037</c:v>
                </c:pt>
                <c:pt idx="19">
                  <c:v>2038</c:v>
                </c:pt>
                <c:pt idx="20">
                  <c:v>2039</c:v>
                </c:pt>
                <c:pt idx="21">
                  <c:v>2040</c:v>
                </c:pt>
                <c:pt idx="22">
                  <c:v>2041</c:v>
                </c:pt>
                <c:pt idx="23">
                  <c:v>2042</c:v>
                </c:pt>
                <c:pt idx="24">
                  <c:v>2043</c:v>
                </c:pt>
                <c:pt idx="25">
                  <c:v>2044</c:v>
                </c:pt>
                <c:pt idx="26">
                  <c:v>2045</c:v>
                </c:pt>
                <c:pt idx="27">
                  <c:v>2046</c:v>
                </c:pt>
                <c:pt idx="28">
                  <c:v>2047</c:v>
                </c:pt>
                <c:pt idx="29">
                  <c:v>2048</c:v>
                </c:pt>
                <c:pt idx="30">
                  <c:v>2049</c:v>
                </c:pt>
                <c:pt idx="31">
                  <c:v>2050</c:v>
                </c:pt>
                <c:pt idx="32">
                  <c:v>2051</c:v>
                </c:pt>
                <c:pt idx="33">
                  <c:v>2052</c:v>
                </c:pt>
                <c:pt idx="34">
                  <c:v>2053</c:v>
                </c:pt>
                <c:pt idx="35">
                  <c:v>2054</c:v>
                </c:pt>
                <c:pt idx="36">
                  <c:v>2055</c:v>
                </c:pt>
                <c:pt idx="37">
                  <c:v>2056</c:v>
                </c:pt>
                <c:pt idx="38">
                  <c:v>2057</c:v>
                </c:pt>
                <c:pt idx="39">
                  <c:v>2058</c:v>
                </c:pt>
                <c:pt idx="40">
                  <c:v>2059</c:v>
                </c:pt>
                <c:pt idx="41">
                  <c:v>2060</c:v>
                </c:pt>
                <c:pt idx="42">
                  <c:v>2061</c:v>
                </c:pt>
                <c:pt idx="43">
                  <c:v>2062</c:v>
                </c:pt>
                <c:pt idx="44">
                  <c:v>2063</c:v>
                </c:pt>
                <c:pt idx="45">
                  <c:v>2064</c:v>
                </c:pt>
                <c:pt idx="46">
                  <c:v>2065</c:v>
                </c:pt>
                <c:pt idx="47">
                  <c:v>2066</c:v>
                </c:pt>
                <c:pt idx="48">
                  <c:v>2067</c:v>
                </c:pt>
                <c:pt idx="49">
                  <c:v>2068</c:v>
                </c:pt>
              </c:numCache>
            </c:numRef>
          </c:xVal>
          <c:yVal>
            <c:numRef>
              <c:f>'Class Size vs Time'!$G$4:$G$54</c:f>
              <c:numCache>
                <c:formatCode>General</c:formatCode>
                <c:ptCount val="51"/>
                <c:pt idx="0">
                  <c:v>166</c:v>
                </c:pt>
                <c:pt idx="1">
                  <c:v>163.52858197410839</c:v>
                </c:pt>
                <c:pt idx="2">
                  <c:v>161.09395856905235</c:v>
                </c:pt>
                <c:pt idx="3">
                  <c:v>158.69558198429459</c:v>
                </c:pt>
                <c:pt idx="4">
                  <c:v>156.3329125749853</c:v>
                </c:pt>
                <c:pt idx="5">
                  <c:v>154.00541873053979</c:v>
                </c:pt>
                <c:pt idx="6">
                  <c:v>151.71257675502389</c:v>
                </c:pt>
                <c:pt idx="7">
                  <c:v>149.45387074932009</c:v>
                </c:pt>
                <c:pt idx="8">
                  <c:v>147.22879249504814</c:v>
                </c:pt>
                <c:pt idx="9">
                  <c:v>145.03684134021373</c:v>
                </c:pt>
                <c:pt idx="10">
                  <c:v>142.87752408655959</c:v>
                </c:pt>
                <c:pt idx="11">
                  <c:v>140.75035487859404</c:v>
                </c:pt>
                <c:pt idx="12">
                  <c:v>138.65485509427114</c:v>
                </c:pt>
                <c:pt idx="13">
                  <c:v>136.59055323729905</c:v>
                </c:pt>
                <c:pt idx="14">
                  <c:v>134.55698483105107</c:v>
                </c:pt>
                <c:pt idx="15">
                  <c:v>132.5536923140566</c:v>
                </c:pt>
                <c:pt idx="16">
                  <c:v>130.58022493704789</c:v>
                </c:pt>
                <c:pt idx="17">
                  <c:v>128.63613866153943</c:v>
                </c:pt>
                <c:pt idx="18">
                  <c:v>126.72099605991762</c:v>
                </c:pt>
                <c:pt idx="19">
                  <c:v>124.83436621701752</c:v>
                </c:pt>
                <c:pt idx="20">
                  <c:v>122.97582463316516</c:v>
                </c:pt>
                <c:pt idx="21">
                  <c:v>121.14495312866343</c:v>
                </c:pt>
                <c:pt idx="22">
                  <c:v>119.34133974969974</c:v>
                </c:pt>
                <c:pt idx="23">
                  <c:v>117.5645786756548</c:v>
                </c:pt>
                <c:pt idx="24">
                  <c:v>115.81427012779115</c:v>
                </c:pt>
                <c:pt idx="25">
                  <c:v>114.09002027930138</c:v>
                </c:pt>
                <c:pt idx="26">
                  <c:v>112.39144116669533</c:v>
                </c:pt>
                <c:pt idx="27">
                  <c:v>110.71815060250675</c:v>
                </c:pt>
                <c:pt idx="28">
                  <c:v>109.06977208929942</c:v>
                </c:pt>
                <c:pt idx="29">
                  <c:v>107.44593473495375</c:v>
                </c:pt>
                <c:pt idx="30">
                  <c:v>105.84627316921437</c:v>
                </c:pt>
                <c:pt idx="31">
                  <c:v>104.27042746148038</c:v>
                </c:pt>
                <c:pt idx="32">
                  <c:v>102.71804303981938</c:v>
                </c:pt>
                <c:pt idx="33">
                  <c:v>101.18877061118734</c:v>
                </c:pt>
                <c:pt idx="34">
                  <c:v>99.682266082836136</c:v>
                </c:pt>
                <c:pt idx="35">
                  <c:v>98.198190484891313</c:v>
                </c:pt>
                <c:pt idx="36">
                  <c:v>96.736209894082279</c:v>
                </c:pt>
                <c:pt idx="37">
                  <c:v>95.29599535860838</c:v>
                </c:pt>
                <c:pt idx="38">
                  <c:v>93.877222824123152</c:v>
                </c:pt>
                <c:pt idx="39">
                  <c:v>92.479573060820869</c:v>
                </c:pt>
                <c:pt idx="40">
                  <c:v>91.102731591608375</c:v>
                </c:pt>
                <c:pt idx="41">
                  <c:v>89.746388621346554</c:v>
                </c:pt>
                <c:pt idx="42">
                  <c:v>88.410238967144934</c:v>
                </c:pt>
                <c:pt idx="43">
                  <c:v>87.093981989694427</c:v>
                </c:pt>
                <c:pt idx="44">
                  <c:v>85.797321525622081</c:v>
                </c:pt>
                <c:pt idx="45">
                  <c:v>84.519965820853159</c:v>
                </c:pt>
                <c:pt idx="46">
                  <c:v>83.26162746496523</c:v>
                </c:pt>
                <c:pt idx="47">
                  <c:v>82.022023326519516</c:v>
                </c:pt>
                <c:pt idx="48">
                  <c:v>80.800874489355294</c:v>
                </c:pt>
                <c:pt idx="49">
                  <c:v>79.597906189832415</c:v>
                </c:pt>
                <c:pt idx="50">
                  <c:v>78.412847755008443</c:v>
                </c:pt>
              </c:numCache>
            </c:numRef>
          </c:yVal>
          <c:smooth val="0"/>
          <c:extLst>
            <c:ext xmlns:c16="http://schemas.microsoft.com/office/drawing/2014/chart" uri="{C3380CC4-5D6E-409C-BE32-E72D297353CC}">
              <c16:uniqueId val="{00000004-2B70-4F55-97BC-8EF6FC034028}"/>
            </c:ext>
          </c:extLst>
        </c:ser>
        <c:dLbls>
          <c:showLegendKey val="0"/>
          <c:showVal val="0"/>
          <c:showCatName val="0"/>
          <c:showSerName val="0"/>
          <c:showPercent val="0"/>
          <c:showBubbleSize val="0"/>
        </c:dLbls>
        <c:axId val="1939142015"/>
        <c:axId val="1939135775"/>
      </c:scatterChart>
      <c:valAx>
        <c:axId val="19391420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35775"/>
        <c:crosses val="autoZero"/>
        <c:crossBetween val="midCat"/>
      </c:valAx>
      <c:valAx>
        <c:axId val="19391357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Students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42015"/>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1751</TotalTime>
  <Pages>6</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Performwell Geosteering</dc:creator>
  <cp:keywords/>
  <dc:description/>
  <cp:lastModifiedBy>Performwell Geosteering</cp:lastModifiedBy>
  <cp:revision>4</cp:revision>
  <dcterms:created xsi:type="dcterms:W3CDTF">2019-07-26T01:41:00Z</dcterms:created>
  <dcterms:modified xsi:type="dcterms:W3CDTF">2019-07-27T06:56:00Z</dcterms:modified>
</cp:coreProperties>
</file>